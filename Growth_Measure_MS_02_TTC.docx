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5671B" w14:textId="77777777" w:rsidR="00C2161A" w:rsidRDefault="00460BC3">
      <w:pPr>
        <w:pStyle w:val="Title"/>
      </w:pPr>
      <w:r>
        <w:t>RGR MS</w:t>
      </w:r>
    </w:p>
    <w:p w14:paraId="41514004" w14:textId="77777777" w:rsidR="00C2161A" w:rsidRDefault="00460BC3">
      <w:pPr>
        <w:pStyle w:val="Author"/>
      </w:pPr>
      <w:r>
        <w:t>Chris H. Wilson</w:t>
      </w:r>
    </w:p>
    <w:p w14:paraId="6511B5B0" w14:textId="77777777" w:rsidR="00C2161A" w:rsidRDefault="00460BC3">
      <w:pPr>
        <w:pStyle w:val="Date"/>
      </w:pPr>
      <w:r>
        <w:t>March 2, 2019</w:t>
      </w:r>
    </w:p>
    <w:p w14:paraId="737411C7" w14:textId="77777777" w:rsidR="00C2161A" w:rsidRDefault="00460BC3">
      <w:pPr>
        <w:pStyle w:val="Heading3"/>
      </w:pPr>
      <w:bookmarkStart w:id="0" w:name="background-and-rationale"/>
      <w:bookmarkEnd w:id="0"/>
      <w:r>
        <w:t>Background and Rationale</w:t>
      </w:r>
    </w:p>
    <w:p w14:paraId="46DAEE43" w14:textId="77777777" w:rsidR="00C2161A" w:rsidRDefault="00460BC3">
      <w:pPr>
        <w:pStyle w:val="FirstParagraph"/>
      </w:pPr>
      <w:r>
        <w:t xml:space="preserve">Analyzing growth of individuals is fundamental in many areas of ecology and biology. A common situation is the need to intercompare multiple individuals across genotypes or species in experimental or observational settings where variations in initial sizes and environmental factors both contribute to observed variations in size at any point in time. In this setting, a common default practice is to re-express growth as a relative measure, dividing the growth increment by the initial </w:t>
      </w:r>
      <w:commentRangeStart w:id="1"/>
      <w:r>
        <w:t>size</w:t>
      </w:r>
      <w:commentRangeEnd w:id="1"/>
      <w:r w:rsidR="009342F2">
        <w:rPr>
          <w:rStyle w:val="CommentReference"/>
        </w:rPr>
        <w:commentReference w:id="1"/>
      </w:r>
      <w:r>
        <w:t>. In the limit as the time period goes to zero, this can be represented as</w:t>
      </w:r>
    </w:p>
    <w:p w14:paraId="57F35AA1" w14:textId="77777777" w:rsidR="00C2161A" w:rsidRDefault="00054A68">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f>
            <m:fPr>
              <m:ctrlPr>
                <w:rPr>
                  <w:rFonts w:ascii="Cambria Math" w:hAnsi="Cambria Math"/>
                </w:rPr>
              </m:ctrlPr>
            </m:fPr>
            <m:num>
              <m:r>
                <w:rPr>
                  <w:rFonts w:ascii="Cambria Math" w:hAnsi="Cambria Math"/>
                </w:rPr>
                <m:t>1</m:t>
              </m:r>
            </m:num>
            <m:den>
              <m:r>
                <w:rPr>
                  <w:rFonts w:ascii="Cambria Math" w:hAnsi="Cambria Math"/>
                </w:rPr>
                <m:t>S</m:t>
              </m:r>
            </m:den>
          </m:f>
        </m:oMath>
      </m:oMathPara>
    </w:p>
    <w:p w14:paraId="2DE8A79C" w14:textId="77777777" w:rsidR="00C2161A" w:rsidRDefault="00460BC3">
      <w:pPr>
        <w:pStyle w:val="FirstParagraph"/>
      </w:pPr>
      <w:r>
        <w:t>Without explicit specification of a time-varying dynamic, e.g. some kind of non-linear growth function, this representation corresponds to exponential growth. That is, the quantity obtained by integration of</w:t>
      </w:r>
    </w:p>
    <w:p w14:paraId="5172CC56" w14:textId="77777777" w:rsidR="00C2161A" w:rsidRDefault="00054A68">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=k</m:t>
          </m:r>
        </m:oMath>
      </m:oMathPara>
    </w:p>
    <w:p w14:paraId="3C15CFB7" w14:textId="77777777" w:rsidR="00C2161A" w:rsidRDefault="00460BC3">
      <w:pPr>
        <w:pStyle w:val="FirstParagraph"/>
      </w:pPr>
      <w:r>
        <w:t xml:space="preserve">over some time period, and given some initial size </w:t>
      </w:r>
      <m:oMath>
        <m:sSub>
          <m:sSubPr>
            <m:ctrlPr>
              <w:rPr>
                <w:rFonts w:ascii="Cambria Math" w:hAnsi="Cambria Math"/>
              </w:rPr>
            </m:ctrlPr>
          </m:sSubPr>
          <m:e>
            <m:r>
              <w:rPr>
                <w:rFonts w:ascii="Cambria Math" w:hAnsi="Cambria Math"/>
              </w:rPr>
              <m:t>S</m:t>
            </m:r>
          </m:e>
          <m:sub>
            <m:r>
              <w:rPr>
                <w:rFonts w:ascii="Cambria Math" w:hAnsi="Cambria Math"/>
              </w:rPr>
              <m:t>0</m:t>
            </m:r>
          </m:sub>
        </m:sSub>
      </m:oMath>
    </w:p>
    <w:p w14:paraId="2BCE7C78" w14:textId="77777777" w:rsidR="00C2161A" w:rsidRDefault="00460BC3">
      <w:pPr>
        <w:pStyle w:val="BodyText"/>
      </w:pPr>
      <w:r>
        <w:t>is simply the familiar exponential equation</w:t>
      </w:r>
    </w:p>
    <w:p w14:paraId="2B89CB08" w14:textId="77777777" w:rsidR="00C2161A" w:rsidRDefault="00054A68">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oMath>
      </m:oMathPara>
    </w:p>
    <w:p w14:paraId="603EB7AA" w14:textId="77777777" w:rsidR="00C2161A" w:rsidRDefault="00460BC3">
      <w:pPr>
        <w:pStyle w:val="FirstParagraph"/>
      </w:pPr>
      <w:r>
        <w:t xml:space="preserve">The quantity in equation 1 is often referred to as relative growth rate (RGR), and the usual method of quantification, hereafter the “log measure” corresponds to the solution in 2, as is readily checked. The log measure is, simply </w:t>
      </w: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p>
    <w:p w14:paraId="6118D2B7" w14:textId="77777777" w:rsidR="00C2161A" w:rsidRDefault="00460BC3">
      <w:pPr>
        <w:pStyle w:val="BodyText"/>
      </w:pPr>
      <w:r>
        <w:t xml:space="preserve">The log measure is very frequently utilized as a default in place of taking the simply difference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XXX et al. (2012) summarized several flaws of the log measure and recommended instead to fit non-linear growth functions. I wholeheartedly concur with this advice. However, ecologists are often confronted with datasets where only 2 or 3 time periods are </w:t>
      </w:r>
      <w:commentRangeStart w:id="2"/>
      <w:r>
        <w:t>available</w:t>
      </w:r>
      <w:commentRangeEnd w:id="2"/>
      <w:r w:rsidR="009342F2">
        <w:rPr>
          <w:rStyle w:val="CommentReference"/>
        </w:rPr>
        <w:commentReference w:id="2"/>
      </w:r>
      <w:r>
        <w:t>, thus precluding effective fitting of non-linear functions.</w:t>
      </w:r>
    </w:p>
    <w:p w14:paraId="1058AE25" w14:textId="77777777" w:rsidR="00C2161A" w:rsidRDefault="00460BC3">
      <w:pPr>
        <w:pStyle w:val="BodyText"/>
      </w:pPr>
      <w:r>
        <w:t>In this note, I demonstrate that the log measure should also not be used in the data limited setting of only 2 or 3 observation times. Instead, the linear difference is to be preferred for three reasons: 1) simplicity of interpretation, 2) ecological/biological validity, and 3) ease of use.</w:t>
      </w:r>
    </w:p>
    <w:p w14:paraId="351D77FD" w14:textId="77777777" w:rsidR="00C2161A" w:rsidRDefault="00460BC3">
      <w:pPr>
        <w:pStyle w:val="Heading3"/>
      </w:pPr>
      <w:bookmarkStart w:id="3" w:name="conceptual-overview"/>
      <w:bookmarkEnd w:id="3"/>
      <w:r>
        <w:lastRenderedPageBreak/>
        <w:t>Conceptual Overview</w:t>
      </w:r>
    </w:p>
    <w:p w14:paraId="469107BE" w14:textId="77777777" w:rsidR="00C2161A" w:rsidRDefault="00460BC3">
      <w:pPr>
        <w:pStyle w:val="FirstParagraph"/>
      </w:pPr>
      <w:r>
        <w:t xml:space="preserve">First, we assume a basic theoretical framework for growth: the sigmoidal curve. Nearly every biologically motivated growth model follows sigmoidal </w:t>
      </w:r>
      <w:commentRangeStart w:id="4"/>
      <w:r>
        <w:t>behavior</w:t>
      </w:r>
      <w:commentRangeEnd w:id="4"/>
      <w:r w:rsidR="009342F2">
        <w:rPr>
          <w:rStyle w:val="CommentReference"/>
        </w:rPr>
        <w:commentReference w:id="4"/>
      </w:r>
      <w:r>
        <w:t>. For instance, West et al. (2001) famously derived a sigmoidal equation for growth from metabolic scaling theory. Although the universality of their particular model has been challenged, saturating non-linear growth has not. Therefore, we will compare the linear difference and the log measure to a sigmoidal curve, which is itself presumed to better approximate underlying biological/ecological reality. Before proceeding to a brief mathematical exposition, let’s consider a heuristic/intuitive argument. The following figure encapsulates my entire argument:</w:t>
      </w:r>
    </w:p>
    <w:p w14:paraId="44E2CDE7" w14:textId="77777777" w:rsidR="00C2161A" w:rsidRDefault="00460BC3">
      <w:pPr>
        <w:pStyle w:val="BodyText"/>
      </w:pPr>
      <w:r>
        <w:rPr>
          <w:noProof/>
        </w:rPr>
        <w:drawing>
          <wp:inline distT="0" distB="0" distL="0" distR="0" wp14:anchorId="204944D8" wp14:editId="35E2DB26">
            <wp:extent cx="5905500" cy="3590925"/>
            <wp:effectExtent l="0" t="0" r="0" b="0"/>
            <wp:docPr id="1" name="Picture" descr="Conceptual Argument"/>
            <wp:cNvGraphicFramePr/>
            <a:graphic xmlns:a="http://schemas.openxmlformats.org/drawingml/2006/main">
              <a:graphicData uri="http://schemas.openxmlformats.org/drawingml/2006/picture">
                <pic:pic xmlns:pic="http://schemas.openxmlformats.org/drawingml/2006/picture">
                  <pic:nvPicPr>
                    <pic:cNvPr id="0" name="Picture" descr="Conceptual_Fig.png"/>
                    <pic:cNvPicPr>
                      <a:picLocks noChangeAspect="1" noChangeArrowheads="1"/>
                    </pic:cNvPicPr>
                  </pic:nvPicPr>
                  <pic:blipFill>
                    <a:blip r:embed="rId9"/>
                    <a:stretch>
                      <a:fillRect/>
                    </a:stretch>
                  </pic:blipFill>
                  <pic:spPr bwMode="auto">
                    <a:xfrm>
                      <a:off x="0" y="0"/>
                      <a:ext cx="5905500" cy="3590925"/>
                    </a:xfrm>
                    <a:prstGeom prst="rect">
                      <a:avLst/>
                    </a:prstGeom>
                    <a:noFill/>
                    <a:ln w="9525">
                      <a:noFill/>
                      <a:headEnd/>
                      <a:tailEnd/>
                    </a:ln>
                  </pic:spPr>
                </pic:pic>
              </a:graphicData>
            </a:graphic>
          </wp:inline>
        </w:drawing>
      </w:r>
      <w:r>
        <w:t xml:space="preserve"> In the convex zone, the usual log measure is a fine approximation. However, the zone of approximate linearity is just as large (if not larger), where the linear difference is to be preferred. Finally, neither approximation is great in the upper portion of the concave zone, although as demonstrated below, the linear approximation is uniformly superior there.</w:t>
      </w:r>
    </w:p>
    <w:p w14:paraId="4C01F481" w14:textId="77777777" w:rsidR="00C2161A" w:rsidRDefault="00460BC3">
      <w:pPr>
        <w:pStyle w:val="BodyText"/>
      </w:pPr>
      <w:r>
        <w:t xml:space="preserve">Mathematically, the argument can be boiled down for any generic equation for growth over time: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=f(S,t)</m:t>
        </m:r>
      </m:oMath>
      <w:r>
        <w:t xml:space="preserve">. Using Taylor Series, we can approximate around some value </w:t>
      </w:r>
      <m:oMath>
        <m:r>
          <w:rPr>
            <w:rFonts w:ascii="Cambria Math" w:hAnsi="Cambria Math"/>
          </w:rPr>
          <m:t>a</m:t>
        </m:r>
      </m:oMath>
      <w:r>
        <w:t xml:space="preserve"> to second order with a generic function </w:t>
      </w:r>
      <m:oMath>
        <m:r>
          <w:rPr>
            <w:rFonts w:ascii="Cambria Math" w:hAnsi="Cambria Math"/>
          </w:rPr>
          <m:t>g(S,t)</m:t>
        </m:r>
      </m:oMath>
      <w:r>
        <w:t xml:space="preserve"> as:</w:t>
      </w:r>
    </w:p>
    <w:p w14:paraId="020DCDB0" w14:textId="77777777" w:rsidR="00C2161A" w:rsidRDefault="00460BC3">
      <w:pPr>
        <w:pStyle w:val="BodyText"/>
      </w:pPr>
      <m:oMathPara>
        <m:oMathParaPr>
          <m:jc m:val="center"/>
        </m:oMathParaPr>
        <m:oMath>
          <m:r>
            <w:rPr>
              <w:rFonts w:ascii="Cambria Math" w:hAnsi="Cambria Math"/>
            </w:rPr>
            <m:t>f(S,t)≈g(S=a,t)+g'(S=a,t)×(S-a)+</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g″(S=a,t)×(S-a</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66987DBA" w14:textId="77777777" w:rsidR="00C2161A" w:rsidRDefault="00460BC3">
      <w:pPr>
        <w:pStyle w:val="FirstParagraph"/>
      </w:pPr>
      <w:r>
        <w:t xml:space="preserve">As noted above, the canonical log measure corresponds to exponential dynamics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oMath>
      <w:r>
        <w:t xml:space="preserve">. Use of exponential dynamics to approximate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=f(S,t)</m:t>
        </m:r>
      </m:oMath>
      <w:r>
        <w:t xml:space="preserve"> obviously only works well where both the first and second derivative of </w:t>
      </w:r>
      <m:oMath>
        <m:r>
          <w:rPr>
            <w:rFonts w:ascii="Cambria Math" w:hAnsi="Cambria Math"/>
          </w:rPr>
          <m:t>f(S,t)</m:t>
        </m:r>
      </m:oMath>
      <w:r>
        <w:t xml:space="preserve"> are positive (i.e. where function is </w:t>
      </w:r>
      <w:r>
        <w:lastRenderedPageBreak/>
        <w:t>convex). Given that the second derivative of any sigmoidal curve flips from positive to negative, this approximation error grows rapidly outside of a narrow zone.</w:t>
      </w:r>
    </w:p>
    <w:p w14:paraId="031C2989" w14:textId="77777777" w:rsidR="00C2161A" w:rsidRDefault="00460BC3">
      <w:pPr>
        <w:pStyle w:val="Heading3"/>
      </w:pPr>
      <w:bookmarkStart w:id="5" w:name="mathematical-analysis-of-log-measure"/>
      <w:bookmarkEnd w:id="5"/>
      <w:r>
        <w:t>Mathematical Analysis of Log Measure</w:t>
      </w:r>
    </w:p>
    <w:p w14:paraId="6A721288" w14:textId="77777777" w:rsidR="00C2161A" w:rsidRDefault="00460BC3">
      <w:pPr>
        <w:pStyle w:val="FirstParagraph"/>
      </w:pPr>
      <w:r>
        <w:t>We take the familiar logistic equation as a reasonable representaton for sigmoidal growth, while noting that many options are available:</w:t>
      </w:r>
    </w:p>
    <w:p w14:paraId="353DDA3B" w14:textId="77777777" w:rsidR="00C2161A" w:rsidRDefault="00054A68">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rt</m:t>
                  </m:r>
                </m:sup>
              </m:sSup>
            </m:num>
            <m:den>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-1)</m:t>
              </m:r>
            </m:den>
          </m:f>
        </m:oMath>
      </m:oMathPara>
    </w:p>
    <w:p w14:paraId="20E9C65A" w14:textId="77777777" w:rsidR="00C2161A" w:rsidRDefault="00460BC3">
      <w:pPr>
        <w:pStyle w:val="FirstParagraph"/>
      </w:pPr>
      <w:r>
        <w:t xml:space="preserve">Given this representation of underlying growth, the first question is: what does the canonical log measure </w:t>
      </w: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correspond to? In other words, we want to ask what happens given exact measurements of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given that they are sampled from above equation. For </w:t>
      </w:r>
      <m:oMath>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We have:</w:t>
      </w:r>
    </w:p>
    <w:p w14:paraId="436B3805" w14:textId="77777777" w:rsidR="00C2161A" w:rsidRDefault="00460BC3">
      <w:pPr>
        <w:pStyle w:val="BodyText"/>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)=log(K)+log(</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)+rt-log(K+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-1))</m:t>
          </m:r>
        </m:oMath>
      </m:oMathPara>
    </w:p>
    <w:p w14:paraId="0351030B" w14:textId="77777777" w:rsidR="00C2161A" w:rsidRDefault="00460BC3">
      <w:pPr>
        <w:pStyle w:val="FirstParagraph"/>
      </w:pPr>
      <w:r>
        <w:t xml:space="preserve">If we have size observations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from two times,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,the difference between them is:</w:t>
      </w:r>
    </w:p>
    <w:p w14:paraId="55EE6DB3" w14:textId="77777777" w:rsidR="00C2161A" w:rsidRDefault="00460BC3">
      <w:pPr>
        <w:pStyle w:val="BodyText"/>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)+log(</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1</m:t>
                      </m:r>
                    </m:sub>
                  </m:sSub>
                </m:sup>
              </m:sSup>
              <m:r>
                <w:rPr>
                  <w:rFonts w:ascii="Cambria Math" w:hAnsi="Cambria Math"/>
                </w:rPr>
                <m:t>-1)</m:t>
              </m:r>
            </m:num>
            <m:den>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sup>
              </m:sSup>
              <m:r>
                <w:rPr>
                  <w:rFonts w:ascii="Cambria Math" w:hAnsi="Cambria Math"/>
                </w:rPr>
                <m:t>-1)</m:t>
              </m:r>
            </m:den>
          </m:f>
          <m:r>
            <w:rPr>
              <w:rFonts w:ascii="Cambria Math" w:hAnsi="Cambria Math"/>
            </w:rPr>
            <m:t>)</m:t>
          </m:r>
        </m:oMath>
      </m:oMathPara>
    </w:p>
    <w:p w14:paraId="36F3486B" w14:textId="77777777" w:rsidR="00C2161A" w:rsidRDefault="00460BC3">
      <w:pPr>
        <w:pStyle w:val="FirstParagraph"/>
      </w:pPr>
      <w:r>
        <w:t xml:space="preserve">For any given interval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m:t>
            </m:r>
          </m:sub>
        </m:sSub>
      </m:oMath>
      <w:r>
        <w:t>:</w:t>
      </w:r>
      <w:r>
        <w:br/>
      </w:r>
    </w:p>
    <w:p w14:paraId="2E2DF9ED" w14:textId="77777777" w:rsidR="00C2161A" w:rsidRDefault="00054A68">
      <w:pPr>
        <w:pStyle w:val="BodyText"/>
      </w:pPr>
      <m:oMathPara>
        <m:oMathParaPr>
          <m:jc m:val="center"/>
        </m:oMathParaP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=r+</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log(</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1</m:t>
                      </m:r>
                    </m:sub>
                  </m:sSub>
                </m:sup>
              </m:sSup>
              <m:r>
                <w:rPr>
                  <w:rFonts w:ascii="Cambria Math" w:hAnsi="Cambria Math"/>
                </w:rPr>
                <m:t>-1)</m:t>
              </m:r>
            </m:num>
            <m:den>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sup>
              </m:sSup>
              <m:r>
                <w:rPr>
                  <w:rFonts w:ascii="Cambria Math" w:hAnsi="Cambria Math"/>
                </w:rPr>
                <m:t>-1)</m:t>
              </m:r>
            </m:den>
          </m:f>
          <m:r>
            <w:rPr>
              <w:rFonts w:ascii="Cambria Math" w:hAnsi="Cambria Math"/>
            </w:rPr>
            <m:t>)</m:t>
          </m:r>
        </m:oMath>
      </m:oMathPara>
    </w:p>
    <w:p w14:paraId="34D9D6C2" w14:textId="77777777" w:rsidR="00C2161A" w:rsidRDefault="00460BC3">
      <w:pPr>
        <w:pStyle w:val="FirstParagraph"/>
      </w:pPr>
      <w:r>
        <w:t xml:space="preserve">One flaw of the canonical log measure (as pointed out previously by XXXX) is that it is really time-varying, but in effect treated as though time constant (by necessity given the limitation of data). If we want to investigate how this quantity varies with sampling of arbitrary timepoints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along the sigmoidal curve, we re-express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+Δ</m:t>
        </m:r>
      </m:oMath>
      <w:r>
        <w:t xml:space="preserve"> and let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=t</m:t>
        </m:r>
      </m:oMath>
    </w:p>
    <w:p w14:paraId="2410AC44" w14:textId="77777777" w:rsidR="00C2161A" w:rsidRDefault="00054A68">
      <w:pPr>
        <w:pStyle w:val="BodyText"/>
      </w:pPr>
      <m:oMathPara>
        <m:oMathParaPr>
          <m:jc m:val="center"/>
        </m:oMathParaP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t+Δ</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num>
            <m:den>
              <m:r>
                <w:rPr>
                  <w:rFonts w:ascii="Cambria Math" w:hAnsi="Cambria Math"/>
                </w:rPr>
                <m:t>Δ</m:t>
              </m:r>
            </m:den>
          </m:f>
          <m: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Δ</m:t>
              </m:r>
            </m:den>
          </m:f>
          <m:r>
            <w:rPr>
              <w:rFonts w:ascii="Cambria Math" w:hAnsi="Cambria Math"/>
            </w:rPr>
            <m:t>log(</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-1)</m:t>
              </m:r>
            </m:num>
            <m:den>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r(t+Δ)</m:t>
                  </m:r>
                </m:sup>
              </m:sSup>
              <m:r>
                <w:rPr>
                  <w:rFonts w:ascii="Cambria Math" w:hAnsi="Cambria Math"/>
                </w:rPr>
                <m:t>-1)</m:t>
              </m:r>
            </m:den>
          </m:f>
          <m:r>
            <w:rPr>
              <w:rFonts w:ascii="Cambria Math" w:hAnsi="Cambria Math"/>
            </w:rPr>
            <m:t>)</m:t>
          </m:r>
        </m:oMath>
      </m:oMathPara>
    </w:p>
    <w:p w14:paraId="2EAD73BD" w14:textId="77777777" w:rsidR="00C2161A" w:rsidRDefault="00460BC3">
      <w:pPr>
        <w:pStyle w:val="FirstParagraph"/>
      </w:pPr>
      <w:r>
        <w:lastRenderedPageBreak/>
        <w:t xml:space="preserve">Graphically, the comparison with the observed growth increments is: </w:t>
      </w:r>
      <w:r>
        <w:rPr>
          <w:noProof/>
        </w:rPr>
        <w:drawing>
          <wp:inline distT="0" distB="0" distL="0" distR="0" wp14:anchorId="5AFE21FC" wp14:editId="626AB0F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3DD4A1" w14:textId="77777777" w:rsidR="00C2161A" w:rsidRDefault="00460BC3">
      <w:pPr>
        <w:pStyle w:val="BodyText"/>
      </w:pPr>
      <w:r>
        <w:t xml:space="preserve">This comparison, while visually striking, is fundamentally misleading since the log measure does not really have the same dimensions as the observed growth increment. It is really a </w:t>
      </w:r>
      <w:r>
        <w:rPr>
          <w:b/>
        </w:rPr>
        <w:t>rate</w:t>
      </w:r>
      <w:r>
        <w:t xml:space="preserve"> with dimensions of </w:t>
      </w:r>
      <m:oMath>
        <m:f>
          <m:fPr>
            <m:ctrlPr>
              <w:rPr>
                <w:rFonts w:ascii="Cambria Math" w:hAnsi="Cambria Math"/>
              </w:rPr>
            </m:ctrlPr>
          </m:fPr>
          <m:num>
            <m:r>
              <w:rPr>
                <w:rFonts w:ascii="Cambria Math" w:hAnsi="Cambria Math"/>
              </w:rPr>
              <m:t>1</m:t>
            </m:r>
          </m:num>
          <m:den>
            <m:r>
              <w:rPr>
                <w:rFonts w:ascii="Cambria Math" w:hAnsi="Cambria Math"/>
              </w:rPr>
              <m:t>time</m:t>
            </m:r>
          </m:den>
        </m:f>
      </m:oMath>
      <w:r>
        <w:t xml:space="preserve">, and the usual re-expression as </w:t>
      </w:r>
      <m:oMath>
        <m:r>
          <w:rPr>
            <w:rFonts w:ascii="Cambria Math" w:hAnsi="Cambria Math"/>
          </w:rPr>
          <m:t>g </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1 tim</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1</m:t>
        </m:r>
      </m:oMath>
      <w:r>
        <w:t xml:space="preserve"> is unhelpful at best. Thus, the only way to compare use of the canonical log measure to the simple linear measure is to reformulate the problem in terms of implied dynamics.</w:t>
      </w:r>
    </w:p>
    <w:p w14:paraId="1212FC75" w14:textId="77777777" w:rsidR="00C2161A" w:rsidRDefault="00460BC3">
      <w:pPr>
        <w:pStyle w:val="Heading3"/>
      </w:pPr>
      <w:bookmarkStart w:id="6" w:name="comparing-log-measure-and-linear-measure"/>
      <w:bookmarkEnd w:id="6"/>
      <w:r>
        <w:t xml:space="preserve">Comparing log measure and linear measure in terms of </w:t>
      </w:r>
      <w:commentRangeStart w:id="7"/>
      <w:r>
        <w:t>dynamics</w:t>
      </w:r>
      <w:commentRangeEnd w:id="7"/>
      <w:r w:rsidR="009342F2">
        <w:rPr>
          <w:rStyle w:val="CommentReference"/>
          <w:rFonts w:asciiTheme="minorHAnsi" w:eastAsiaTheme="minorHAnsi" w:hAnsiTheme="minorHAnsi" w:cstheme="minorBidi"/>
          <w:b w:val="0"/>
          <w:bCs w:val="0"/>
          <w:color w:val="auto"/>
        </w:rPr>
        <w:commentReference w:id="7"/>
      </w:r>
    </w:p>
    <w:p w14:paraId="7D6BD16B" w14:textId="77777777" w:rsidR="00C2161A" w:rsidRDefault="00460BC3">
      <w:pPr>
        <w:pStyle w:val="FirstParagraph"/>
      </w:pPr>
      <w:r>
        <w:t xml:space="preserve">Use of the linear difference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corresponds to assumption of a static linear growth rate dynamic, just as use of </w:t>
      </w: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corresponds to assuming a static exponential growth rate dynamic. In the latter case, the log-measure has the nice property of representing an ergodic observable (</w:t>
      </w:r>
      <w:del w:id="9" w:author="Trevor Caughlin" w:date="2019-03-04T16:02:00Z">
        <w:r w:rsidDel="009342F2">
          <w:delText xml:space="preserve">sense </w:delText>
        </w:r>
      </w:del>
      <w:ins w:id="10" w:author="Trevor Caughlin" w:date="2019-03-04T16:02:00Z">
        <w:r w:rsidR="009342F2">
          <w:t>sens</w:t>
        </w:r>
        <w:r w:rsidR="009342F2">
          <w:t>u</w:t>
        </w:r>
        <w:r w:rsidR="009342F2">
          <w:t xml:space="preserve"> </w:t>
        </w:r>
      </w:ins>
      <w:r>
        <w:t xml:space="preserve">Peters and Gell-man 2016). While widely (and rightly) dismissed as unrealistic, the linear dynamic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may in fact be a generally superior measure for ecological analysis where no time series of size/biomass data is </w:t>
      </w:r>
      <w:commentRangeStart w:id="11"/>
      <w:r>
        <w:t>available</w:t>
      </w:r>
      <w:commentRangeEnd w:id="11"/>
      <w:r w:rsidR="009342F2">
        <w:rPr>
          <w:rStyle w:val="CommentReference"/>
        </w:rPr>
        <w:commentReference w:id="11"/>
      </w:r>
      <w:r>
        <w:t>.</w:t>
      </w:r>
    </w:p>
    <w:p w14:paraId="2C4DE990" w14:textId="77777777" w:rsidR="00C2161A" w:rsidRDefault="00460BC3">
      <w:pPr>
        <w:pStyle w:val="BodyText"/>
      </w:pPr>
      <w:r>
        <w:t xml:space="preserve">The comparison made here is the goodness of fit implied by replacing the sigmoidal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with either a linear approximation or an exponential approximation, given sampling of size from two pairs of time points: 1) from the early (“exponential”) portion of sigmoid curve, and 2) from the middle (“linear”) portion of sigmoidal curve, and 3) from the saturating part of curve.</w:t>
      </w:r>
    </w:p>
    <w:p w14:paraId="4405FE2C" w14:textId="77777777" w:rsidR="00C2161A" w:rsidRDefault="00054A68">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=14</m:t>
        </m:r>
      </m:oMath>
      <w:r w:rsidR="00460BC3">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=2</m:t>
        </m:r>
      </m:oMath>
      <w:r w:rsidR="00460BC3">
        <w:t>:</w:t>
      </w:r>
    </w:p>
    <w:p w14:paraId="34F4B50D" w14:textId="77777777" w:rsidR="00C2161A" w:rsidRDefault="00460BC3">
      <w:pPr>
        <w:pStyle w:val="SourceCode"/>
      </w:pPr>
      <w:r>
        <w:rPr>
          <w:rStyle w:val="VerbatimChar"/>
        </w:rPr>
        <w:t>## Warning: Removed 33 rows containing missing values (geom_path).</w:t>
      </w:r>
    </w:p>
    <w:p w14:paraId="2AD2901C" w14:textId="77777777" w:rsidR="00C2161A" w:rsidRDefault="00460BC3">
      <w:pPr>
        <w:pStyle w:val="FirstParagraph"/>
      </w:pPr>
      <w:r>
        <w:rPr>
          <w:noProof/>
        </w:rPr>
        <w:lastRenderedPageBreak/>
        <w:drawing>
          <wp:inline distT="0" distB="0" distL="0" distR="0" wp14:anchorId="3212D2B6" wp14:editId="172A5CB2">
            <wp:extent cx="5781675" cy="47053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4-1.png"/>
                    <pic:cNvPicPr>
                      <a:picLocks noChangeAspect="1" noChangeArrowheads="1"/>
                    </pic:cNvPicPr>
                  </pic:nvPicPr>
                  <pic:blipFill>
                    <a:blip r:embed="rId11"/>
                    <a:stretch>
                      <a:fillRect/>
                    </a:stretch>
                  </pic:blipFill>
                  <pic:spPr bwMode="auto">
                    <a:xfrm>
                      <a:off x="0" y="0"/>
                      <a:ext cx="5782302" cy="4705860"/>
                    </a:xfrm>
                    <a:prstGeom prst="rect">
                      <a:avLst/>
                    </a:prstGeom>
                    <a:noFill/>
                    <a:ln w="9525">
                      <a:noFill/>
                      <a:headEnd/>
                      <a:tailEnd/>
                    </a:ln>
                  </pic:spPr>
                </pic:pic>
              </a:graphicData>
            </a:graphic>
          </wp:inline>
        </w:drawing>
      </w:r>
      <w:r>
        <w:t xml:space="preserve"> As expected, the exponential approximation works better with data from the convex portion of growth curve. However, the improvement is marginal in absolute value, and quickly diverges outside of the convex portion (in accord with our intuitive model).</w:t>
      </w:r>
    </w:p>
    <w:p w14:paraId="6AEF5A96" w14:textId="77777777" w:rsidR="00C2161A" w:rsidRDefault="00054A68">
      <w:pPr>
        <w:pStyle w:val="Compact"/>
        <w:numPr>
          <w:ilvl w:val="0"/>
          <w:numId w:val="4"/>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=25</m:t>
        </m:r>
      </m:oMath>
      <w:r w:rsidR="00460BC3">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=12</m:t>
        </m:r>
      </m:oMath>
      <w:r w:rsidR="00460BC3">
        <w:t>:</w:t>
      </w:r>
    </w:p>
    <w:p w14:paraId="7B731337" w14:textId="77777777" w:rsidR="00C2161A" w:rsidRDefault="00460BC3">
      <w:pPr>
        <w:pStyle w:val="SourceCode"/>
      </w:pPr>
      <w:r>
        <w:rPr>
          <w:rStyle w:val="VerbatimChar"/>
        </w:rPr>
        <w:t>## Warning: Removed 18 rows containing missing values (geom_path).</w:t>
      </w:r>
    </w:p>
    <w:p w14:paraId="08B52663" w14:textId="77777777" w:rsidR="00C2161A" w:rsidRDefault="00460BC3">
      <w:pPr>
        <w:pStyle w:val="SourceCode"/>
      </w:pPr>
      <w:r>
        <w:rPr>
          <w:rStyle w:val="VerbatimChar"/>
        </w:rPr>
        <w:t>## Warning: Removed 2 rows containing missing values (geom_path).</w:t>
      </w:r>
    </w:p>
    <w:p w14:paraId="288E4BC1" w14:textId="77777777" w:rsidR="00C2161A" w:rsidRDefault="00460BC3">
      <w:pPr>
        <w:pStyle w:val="FirstParagraph"/>
      </w:pPr>
      <w:r>
        <w:rPr>
          <w:noProof/>
        </w:rPr>
        <w:lastRenderedPageBreak/>
        <w:drawing>
          <wp:inline distT="0" distB="0" distL="0" distR="0" wp14:anchorId="4F32E491" wp14:editId="6E776896">
            <wp:extent cx="5819775" cy="47434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5-1.png"/>
                    <pic:cNvPicPr>
                      <a:picLocks noChangeAspect="1" noChangeArrowheads="1"/>
                    </pic:cNvPicPr>
                  </pic:nvPicPr>
                  <pic:blipFill>
                    <a:blip r:embed="rId12"/>
                    <a:stretch>
                      <a:fillRect/>
                    </a:stretch>
                  </pic:blipFill>
                  <pic:spPr bwMode="auto">
                    <a:xfrm>
                      <a:off x="0" y="0"/>
                      <a:ext cx="5820407" cy="4743965"/>
                    </a:xfrm>
                    <a:prstGeom prst="rect">
                      <a:avLst/>
                    </a:prstGeom>
                    <a:noFill/>
                    <a:ln w="9525">
                      <a:noFill/>
                      <a:headEnd/>
                      <a:tailEnd/>
                    </a:ln>
                  </pic:spPr>
                </pic:pic>
              </a:graphicData>
            </a:graphic>
          </wp:inline>
        </w:drawing>
      </w:r>
      <w:r>
        <w:t xml:space="preserve"> As can be seen, the linear model is a better approximation where data are taken from within the center part of the growth cycle. Again, the improvement is marginal, but real. Forecast accuracy is much higher, and backcast accuracy marginally worse.</w:t>
      </w:r>
    </w:p>
    <w:p w14:paraId="75FCEFE5" w14:textId="77777777" w:rsidR="00C2161A" w:rsidRDefault="00054A68">
      <w:pPr>
        <w:pStyle w:val="Compact"/>
        <w:numPr>
          <w:ilvl w:val="0"/>
          <w:numId w:val="5"/>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=45</m:t>
        </m:r>
      </m:oMath>
      <w:r w:rsidR="00460BC3">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=30</m:t>
        </m:r>
      </m:oMath>
    </w:p>
    <w:p w14:paraId="038C1AA8" w14:textId="77777777" w:rsidR="00C2161A" w:rsidRDefault="00460BC3">
      <w:pPr>
        <w:pStyle w:val="FirstParagraph"/>
      </w:pPr>
      <w:r>
        <w:rPr>
          <w:noProof/>
        </w:rPr>
        <w:lastRenderedPageBreak/>
        <w:drawing>
          <wp:inline distT="0" distB="0" distL="0" distR="0" wp14:anchorId="75F4417E" wp14:editId="36817A7B">
            <wp:extent cx="5724525" cy="46386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6-1.png"/>
                    <pic:cNvPicPr>
                      <a:picLocks noChangeAspect="1" noChangeArrowheads="1"/>
                    </pic:cNvPicPr>
                  </pic:nvPicPr>
                  <pic:blipFill>
                    <a:blip r:embed="rId13"/>
                    <a:stretch>
                      <a:fillRect/>
                    </a:stretch>
                  </pic:blipFill>
                  <pic:spPr bwMode="auto">
                    <a:xfrm>
                      <a:off x="0" y="0"/>
                      <a:ext cx="5725146" cy="4639178"/>
                    </a:xfrm>
                    <a:prstGeom prst="rect">
                      <a:avLst/>
                    </a:prstGeom>
                    <a:noFill/>
                    <a:ln w="9525">
                      <a:noFill/>
                      <a:headEnd/>
                      <a:tailEnd/>
                    </a:ln>
                  </pic:spPr>
                </pic:pic>
              </a:graphicData>
            </a:graphic>
          </wp:inline>
        </w:drawing>
      </w:r>
      <w:r>
        <w:t xml:space="preserve"> As expected, in this scenario, the linear approximation is uniformly better and thus always to be preferred.</w:t>
      </w:r>
    </w:p>
    <w:p w14:paraId="30E75940" w14:textId="77777777" w:rsidR="00C2161A" w:rsidRDefault="00460BC3">
      <w:pPr>
        <w:pStyle w:val="Heading3"/>
      </w:pPr>
      <w:bookmarkStart w:id="12" w:name="case-study-a-situation-statistical-analy"/>
      <w:bookmarkEnd w:id="12"/>
      <w:r>
        <w:t>Case Study: A Situation Statistical Analysis of Log Measure and Linear Measure Diverge</w:t>
      </w:r>
    </w:p>
    <w:p w14:paraId="3657CB43" w14:textId="77777777" w:rsidR="00C2161A" w:rsidRDefault="00460BC3">
      <w:pPr>
        <w:pStyle w:val="FirstParagraph"/>
      </w:pPr>
      <w:r>
        <w:t>In some situation</w:t>
      </w:r>
    </w:p>
    <w:p w14:paraId="611D891A" w14:textId="77777777" w:rsidR="00C2161A" w:rsidRDefault="00460BC3">
      <w:pPr>
        <w:pStyle w:val="Heading3"/>
      </w:pPr>
      <w:bookmarkStart w:id="13" w:name="conclusions-and-recommendations"/>
      <w:bookmarkEnd w:id="13"/>
      <w:r>
        <w:t>Conclusions and Recommendations</w:t>
      </w:r>
    </w:p>
    <w:p w14:paraId="45219A63" w14:textId="77777777" w:rsidR="00C2161A" w:rsidRDefault="00460BC3">
      <w:pPr>
        <w:pStyle w:val="FirstParagraph"/>
      </w:pPr>
      <w:r>
        <w:t xml:space="preserve">In summary, the chief virtue of the </w:t>
      </w: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measure is that it effectively linearizes the differences in size from the convex portion of biological growth curve. Thus, it arguably might increase the ability to discern subtle but consequential differences in growth rates in experiments or observations. However, this strength is also a liability - given process and measurement error, I suspect it inflates the odds of infering patterns that do not exist.</w:t>
      </w:r>
    </w:p>
    <w:p w14:paraId="352CB00B" w14:textId="77777777" w:rsidR="00C2161A" w:rsidRDefault="00460BC3">
      <w:pPr>
        <w:pStyle w:val="BodyText"/>
      </w:pPr>
      <w:r>
        <w:t xml:space="preserve">The much maligned linear measure is a superior default on two grounds therefore. First, it corresponds far more directly with current ecological reality. It is a measure with an </w:t>
      </w:r>
      <w:r>
        <w:lastRenderedPageBreak/>
        <w:t xml:space="preserve">interpretable biological dimension (usually mass or length, whereas the log measure has dimensions of </w:t>
      </w:r>
      <m:oMath>
        <m:f>
          <m:fPr>
            <m:ctrlPr>
              <w:rPr>
                <w:rFonts w:ascii="Cambria Math" w:hAnsi="Cambria Math"/>
              </w:rPr>
            </m:ctrlPr>
          </m:fPr>
          <m:num>
            <m:r>
              <w:rPr>
                <w:rFonts w:ascii="Cambria Math" w:hAnsi="Cambria Math"/>
              </w:rPr>
              <m:t>1</m:t>
            </m:r>
          </m:num>
          <m:den>
            <m:r>
              <w:rPr>
                <w:rFonts w:ascii="Cambria Math" w:hAnsi="Cambria Math"/>
              </w:rPr>
              <m:t>time</m:t>
            </m:r>
          </m:den>
        </m:f>
      </m:oMath>
      <w:r>
        <w:t>). This enables us to more literally describe our system.</w:t>
      </w:r>
    </w:p>
    <w:p w14:paraId="0E6A54F0" w14:textId="77777777" w:rsidR="00C2161A" w:rsidRDefault="00460BC3">
      <w:pPr>
        <w:pStyle w:val="BodyText"/>
      </w:pPr>
      <w:r>
        <w:t xml:space="preserve">The widespread use of “RGR” </w:t>
      </w:r>
      <m:oMath>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as an </w:t>
      </w:r>
      <w:r>
        <w:rPr>
          <w:i/>
        </w:rPr>
        <w:t>a priori</w:t>
      </w:r>
      <w:r>
        <w:t xml:space="preserve"> preferred default for the data-limited situation should be abandoned. Where only two or three time points are available, fitting a linear growth trend is just as good if not better than estimating an exponential growth rate. The ideal scenario is to collect a proper time series (5-7+) and fit a proper growth model. Where data are at all limiting, we recommend careful incorporation of literature values and other external information as priors in a fully Bayesian analysis in order to regularize </w:t>
      </w:r>
      <w:commentRangeStart w:id="14"/>
      <w:r>
        <w:t>inferences</w:t>
      </w:r>
      <w:commentRangeEnd w:id="14"/>
      <w:r w:rsidR="009342F2">
        <w:rPr>
          <w:rStyle w:val="CommentReference"/>
        </w:rPr>
        <w:commentReference w:id="14"/>
      </w:r>
      <w:r>
        <w:t>.</w:t>
      </w:r>
    </w:p>
    <w:sectPr w:rsidR="00C216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revor Caughlin" w:date="2019-03-04T15:55:00Z" w:initials="TC">
    <w:p w14:paraId="6A756866" w14:textId="77777777" w:rsidR="009342F2" w:rsidRDefault="009342F2">
      <w:pPr>
        <w:pStyle w:val="CommentText"/>
      </w:pPr>
      <w:r>
        <w:rPr>
          <w:rStyle w:val="CommentReference"/>
        </w:rPr>
        <w:annotationRef/>
      </w:r>
      <w:r>
        <w:t xml:space="preserve">Most recent “best practices” paper I am aware of recommends automatically looking at RGR </w:t>
      </w:r>
    </w:p>
    <w:p w14:paraId="3532FA1B" w14:textId="77777777" w:rsidR="009342F2" w:rsidRDefault="009342F2">
      <w:pPr>
        <w:pStyle w:val="CommentText"/>
      </w:pPr>
      <w:hyperlink r:id="rId1" w:history="1">
        <w:r w:rsidRPr="00B06057">
          <w:rPr>
            <w:rStyle w:val="Hyperlink"/>
          </w:rPr>
          <w:t>https://besjournals.onlinelibrary.wiley.com/doi/full/10.1111/j.2041-210X.2011.00155.x</w:t>
        </w:r>
      </w:hyperlink>
    </w:p>
    <w:p w14:paraId="7FB1AA9B" w14:textId="77777777" w:rsidR="009342F2" w:rsidRDefault="009342F2">
      <w:pPr>
        <w:pStyle w:val="CommentText"/>
      </w:pPr>
    </w:p>
  </w:comment>
  <w:comment w:id="2" w:author="Trevor Caughlin" w:date="2019-03-04T15:56:00Z" w:initials="TC">
    <w:p w14:paraId="5DEB037A" w14:textId="77777777" w:rsidR="009342F2" w:rsidRDefault="009342F2">
      <w:pPr>
        <w:pStyle w:val="CommentText"/>
      </w:pPr>
      <w:r>
        <w:rPr>
          <w:rStyle w:val="CommentReference"/>
        </w:rPr>
        <w:annotationRef/>
      </w:r>
      <w:r>
        <w:t>size as a covariate is another issue here</w:t>
      </w:r>
    </w:p>
  </w:comment>
  <w:comment w:id="4" w:author="Trevor Caughlin" w:date="2019-03-04T15:57:00Z" w:initials="TC">
    <w:p w14:paraId="1BF1533D" w14:textId="77777777" w:rsidR="009342F2" w:rsidRDefault="009342F2" w:rsidP="009342F2">
      <w:pPr>
        <w:pStyle w:val="CommentText"/>
      </w:pPr>
      <w:r>
        <w:rPr>
          <w:rStyle w:val="CommentReference"/>
        </w:rPr>
        <w:annotationRef/>
      </w:r>
      <w:r>
        <w:t>Hossfeld functions are common for tree growth. Like sigmoidal, but declines with old age/large sizes. I used in Proc Roy Soc paper</w:t>
      </w:r>
    </w:p>
    <w:p w14:paraId="1412FE90" w14:textId="77777777" w:rsidR="009342F2" w:rsidRDefault="009342F2" w:rsidP="009342F2">
      <w:pPr>
        <w:pStyle w:val="CommentText"/>
      </w:pPr>
    </w:p>
    <w:p w14:paraId="37BCA504" w14:textId="77777777" w:rsidR="009342F2" w:rsidRPr="009342F2" w:rsidRDefault="009342F2" w:rsidP="009342F2">
      <w:pPr>
        <w:rPr>
          <w:rFonts w:ascii="Courier New" w:eastAsia="Times New Roman" w:hAnsi="Courier New" w:cs="Courier New"/>
          <w:color w:val="000000"/>
          <w:sz w:val="18"/>
          <w:szCs w:val="18"/>
        </w:rPr>
      </w:pPr>
      <w:r>
        <w:t>Δdbh</w:t>
      </w:r>
      <w:r>
        <w:t xml:space="preserve"> =</w:t>
      </w:r>
    </w:p>
    <w:p w14:paraId="5B1367F6" w14:textId="77777777" w:rsidR="009342F2" w:rsidRDefault="009342F2" w:rsidP="009342F2">
      <w:pPr>
        <w:pBdr>
          <w:bottom w:val="single" w:sz="6" w:space="0" w:color="auto"/>
        </w:pBdr>
        <w:rPr>
          <w:sz w:val="26"/>
          <w:szCs w:val="26"/>
          <w:lang w:val="en-GB"/>
        </w:rPr>
      </w:pPr>
      <w:r w:rsidRPr="009342F2">
        <w:rPr>
          <w:rFonts w:ascii="Courier New" w:eastAsia="Times New Roman" w:hAnsi="Courier New" w:cs="Courier New"/>
          <w:color w:val="000000"/>
          <w:sz w:val="18"/>
          <w:szCs w:val="18"/>
        </w:rPr>
        <w:t xml:space="preserve"> </w:t>
      </w:r>
      <w:r>
        <w:rPr>
          <w:sz w:val="26"/>
          <w:szCs w:val="26"/>
          <w:lang w:val="en-GB"/>
        </w:rPr>
        <w:t>b x c x dbh</w:t>
      </w:r>
      <w:r>
        <w:rPr>
          <w:sz w:val="26"/>
          <w:szCs w:val="26"/>
          <w:vertAlign w:val="superscript"/>
          <w:lang w:val="en-GB"/>
        </w:rPr>
        <w:t>(c-1)</w:t>
      </w:r>
    </w:p>
    <w:p w14:paraId="12883C96" w14:textId="77777777" w:rsidR="009342F2" w:rsidRDefault="009342F2" w:rsidP="009342F2">
      <w:pPr>
        <w:rPr>
          <w:lang w:val="en-GB"/>
        </w:rPr>
      </w:pPr>
      <w:r>
        <w:rPr>
          <w:sz w:val="26"/>
          <w:szCs w:val="26"/>
          <w:lang w:val="en-GB"/>
        </w:rPr>
        <w:t xml:space="preserve">  [b + (dbh</w:t>
      </w:r>
      <w:r>
        <w:rPr>
          <w:sz w:val="26"/>
          <w:szCs w:val="26"/>
          <w:vertAlign w:val="superscript"/>
          <w:lang w:val="en-GB"/>
        </w:rPr>
        <w:t>c</w:t>
      </w:r>
      <w:r>
        <w:rPr>
          <w:sz w:val="26"/>
          <w:szCs w:val="26"/>
          <w:lang w:val="en-GB"/>
        </w:rPr>
        <w:t>/</w:t>
      </w:r>
      <w:r>
        <w:rPr>
          <w:i/>
          <w:sz w:val="26"/>
          <w:szCs w:val="26"/>
          <w:lang w:val="en-GB"/>
        </w:rPr>
        <w:t>a</w:t>
      </w:r>
      <w:r>
        <w:rPr>
          <w:sz w:val="26"/>
          <w:szCs w:val="26"/>
          <w:lang w:val="en-GB"/>
        </w:rPr>
        <w:t>)]</w:t>
      </w:r>
      <w:r>
        <w:rPr>
          <w:sz w:val="26"/>
          <w:szCs w:val="26"/>
          <w:vertAlign w:val="superscript"/>
          <w:lang w:val="en-GB"/>
        </w:rPr>
        <w:t>2</w:t>
      </w:r>
    </w:p>
    <w:p w14:paraId="0F88EF68" w14:textId="77777777" w:rsidR="009342F2" w:rsidRPr="009342F2" w:rsidRDefault="009342F2" w:rsidP="0093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p>
    <w:p w14:paraId="13552301" w14:textId="77777777" w:rsidR="009342F2" w:rsidRDefault="009342F2">
      <w:pPr>
        <w:pStyle w:val="CommentText"/>
      </w:pPr>
    </w:p>
    <w:p w14:paraId="442C9602" w14:textId="77777777" w:rsidR="009342F2" w:rsidRDefault="009342F2">
      <w:pPr>
        <w:pStyle w:val="CommentText"/>
      </w:pPr>
      <w:r>
        <w:t xml:space="preserve">Zuidema also provides an example: </w:t>
      </w:r>
      <w:r w:rsidRPr="009342F2">
        <w:t>https://besjournals.onlinelibrary.wiley.com/doi/full/10.1111/j.1365-2745.2009.01626.x</w:t>
      </w:r>
    </w:p>
    <w:p w14:paraId="7D83B0DA" w14:textId="77777777" w:rsidR="009342F2" w:rsidRDefault="009342F2">
      <w:pPr>
        <w:pStyle w:val="CommentText"/>
      </w:pPr>
    </w:p>
  </w:comment>
  <w:comment w:id="7" w:author="Trevor Caughlin" w:date="2019-03-04T16:03:00Z" w:initials="TC">
    <w:p w14:paraId="40248B23" w14:textId="77777777" w:rsidR="009342F2" w:rsidRDefault="009342F2">
      <w:pPr>
        <w:pStyle w:val="CommentText"/>
      </w:pPr>
      <w:r>
        <w:rPr>
          <w:rStyle w:val="CommentReference"/>
        </w:rPr>
        <w:annotationRef/>
      </w:r>
      <w:r>
        <w:t>Would be easy to do this comparison for a wide range of published datasets we both worked on</w:t>
      </w:r>
    </w:p>
    <w:p w14:paraId="54FAA5F0" w14:textId="77777777" w:rsidR="009342F2" w:rsidRDefault="009342F2">
      <w:pPr>
        <w:pStyle w:val="CommentText"/>
      </w:pPr>
      <w:bookmarkStart w:id="8" w:name="_GoBack"/>
      <w:bookmarkEnd w:id="8"/>
    </w:p>
  </w:comment>
  <w:comment w:id="11" w:author="Trevor Caughlin" w:date="2019-03-04T16:02:00Z" w:initials="TC">
    <w:p w14:paraId="2EBCDB6E" w14:textId="77777777" w:rsidR="009342F2" w:rsidRDefault="009342F2">
      <w:pPr>
        <w:pStyle w:val="CommentText"/>
      </w:pPr>
      <w:r>
        <w:rPr>
          <w:rStyle w:val="CommentReference"/>
        </w:rPr>
        <w:annotationRef/>
      </w:r>
      <w:r>
        <w:t>Other advantages to linearity? Maybe easier to analyze</w:t>
      </w:r>
    </w:p>
  </w:comment>
  <w:comment w:id="14" w:author="Trevor Caughlin" w:date="2019-03-04T16:02:00Z" w:initials="TC">
    <w:p w14:paraId="1E3ACC60" w14:textId="77777777" w:rsidR="009342F2" w:rsidRDefault="009342F2">
      <w:pPr>
        <w:pStyle w:val="CommentText"/>
      </w:pPr>
      <w:r>
        <w:rPr>
          <w:rStyle w:val="CommentReference"/>
        </w:rPr>
        <w:annotationRef/>
      </w:r>
      <w:r>
        <w:t>Again, missing piece here for me is size and size-dependence, if you have the previous size may be able to fit something better than sigmoidal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B1AA9B" w15:done="0"/>
  <w15:commentEx w15:paraId="5DEB037A" w15:done="0"/>
  <w15:commentEx w15:paraId="7D83B0DA" w15:done="0"/>
  <w15:commentEx w15:paraId="54FAA5F0" w15:done="0"/>
  <w15:commentEx w15:paraId="2EBCDB6E" w15:done="0"/>
  <w15:commentEx w15:paraId="1E3ACC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65F37" w14:textId="77777777" w:rsidR="00054A68" w:rsidRDefault="00054A68">
      <w:pPr>
        <w:spacing w:after="0"/>
      </w:pPr>
      <w:r>
        <w:separator/>
      </w:r>
    </w:p>
  </w:endnote>
  <w:endnote w:type="continuationSeparator" w:id="0">
    <w:p w14:paraId="4467E1D6" w14:textId="77777777" w:rsidR="00054A68" w:rsidRDefault="00054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EEF23" w14:textId="77777777" w:rsidR="00054A68" w:rsidRDefault="00054A68">
      <w:r>
        <w:separator/>
      </w:r>
    </w:p>
  </w:footnote>
  <w:footnote w:type="continuationSeparator" w:id="0">
    <w:p w14:paraId="18DEE502" w14:textId="77777777" w:rsidR="00054A68" w:rsidRDefault="00054A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2F586D"/>
    <w:multiLevelType w:val="multilevel"/>
    <w:tmpl w:val="C7F45DA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1930DA"/>
    <w:multiLevelType w:val="multilevel"/>
    <w:tmpl w:val="2864DC4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5B8F9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5BC83A"/>
    <w:multiLevelType w:val="multilevel"/>
    <w:tmpl w:val="86061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1CD4080"/>
    <w:multiLevelType w:val="multilevel"/>
    <w:tmpl w:val="17A0DC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evor Caughlin">
    <w15:presenceInfo w15:providerId="None" w15:userId="Trevor Caugh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4A68"/>
    <w:rsid w:val="00460BC3"/>
    <w:rsid w:val="0046652D"/>
    <w:rsid w:val="004E29B3"/>
    <w:rsid w:val="00590D07"/>
    <w:rsid w:val="00784D58"/>
    <w:rsid w:val="008D6863"/>
    <w:rsid w:val="009342F2"/>
    <w:rsid w:val="00B86B75"/>
    <w:rsid w:val="00BC48D5"/>
    <w:rsid w:val="00C2161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D264"/>
  <w15:docId w15:val="{8F240361-4054-484E-8269-0C1CC9AE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42F2"/>
    <w:rPr>
      <w:sz w:val="16"/>
      <w:szCs w:val="16"/>
    </w:rPr>
  </w:style>
  <w:style w:type="paragraph" w:styleId="CommentText">
    <w:name w:val="annotation text"/>
    <w:basedOn w:val="Normal"/>
    <w:link w:val="CommentTextChar"/>
    <w:unhideWhenUsed/>
    <w:rsid w:val="009342F2"/>
    <w:rPr>
      <w:sz w:val="20"/>
      <w:szCs w:val="20"/>
    </w:rPr>
  </w:style>
  <w:style w:type="character" w:customStyle="1" w:styleId="CommentTextChar">
    <w:name w:val="Comment Text Char"/>
    <w:basedOn w:val="DefaultParagraphFont"/>
    <w:link w:val="CommentText"/>
    <w:rsid w:val="009342F2"/>
    <w:rPr>
      <w:sz w:val="20"/>
      <w:szCs w:val="20"/>
    </w:rPr>
  </w:style>
  <w:style w:type="paragraph" w:styleId="CommentSubject">
    <w:name w:val="annotation subject"/>
    <w:basedOn w:val="CommentText"/>
    <w:next w:val="CommentText"/>
    <w:link w:val="CommentSubjectChar"/>
    <w:semiHidden/>
    <w:unhideWhenUsed/>
    <w:rsid w:val="009342F2"/>
    <w:rPr>
      <w:b/>
      <w:bCs/>
    </w:rPr>
  </w:style>
  <w:style w:type="character" w:customStyle="1" w:styleId="CommentSubjectChar">
    <w:name w:val="Comment Subject Char"/>
    <w:basedOn w:val="CommentTextChar"/>
    <w:link w:val="CommentSubject"/>
    <w:semiHidden/>
    <w:rsid w:val="009342F2"/>
    <w:rPr>
      <w:b/>
      <w:bCs/>
      <w:sz w:val="20"/>
      <w:szCs w:val="20"/>
    </w:rPr>
  </w:style>
  <w:style w:type="paragraph" w:styleId="BalloonText">
    <w:name w:val="Balloon Text"/>
    <w:basedOn w:val="Normal"/>
    <w:link w:val="BalloonTextChar"/>
    <w:semiHidden/>
    <w:unhideWhenUsed/>
    <w:rsid w:val="009342F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342F2"/>
    <w:rPr>
      <w:rFonts w:ascii="Segoe UI" w:hAnsi="Segoe UI" w:cs="Segoe UI"/>
      <w:sz w:val="18"/>
      <w:szCs w:val="18"/>
    </w:rPr>
  </w:style>
  <w:style w:type="paragraph" w:styleId="HTMLPreformatted">
    <w:name w:val="HTML Preformatted"/>
    <w:basedOn w:val="Normal"/>
    <w:link w:val="HTMLPreformattedChar"/>
    <w:uiPriority w:val="99"/>
    <w:semiHidden/>
    <w:unhideWhenUsed/>
    <w:rsid w:val="0093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492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sjournals.onlinelibrary.wiley.com/doi/full/10.1111/j.2041-210X.2011.00155.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RGR MS</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cp:lastModifiedBy>Trevor Caughlin</cp:lastModifiedBy>
  <cp:revision>2</cp:revision>
  <dcterms:created xsi:type="dcterms:W3CDTF">2019-03-04T23:03:00Z</dcterms:created>
  <dcterms:modified xsi:type="dcterms:W3CDTF">2019-03-04T23:03:00Z</dcterms:modified>
</cp:coreProperties>
</file>